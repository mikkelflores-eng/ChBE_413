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3F3D7" w14:textId="77777777" w:rsidR="00B465B4" w:rsidRDefault="00B465B4" w:rsidP="00B465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CHEM452/CHBE413 </w:t>
      </w:r>
    </w:p>
    <w:p w14:paraId="497F571C" w14:textId="77777777" w:rsidR="00E1163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Chemical Data Science and Engineering</w:t>
      </w:r>
    </w:p>
    <w:p w14:paraId="497F571D" w14:textId="77777777" w:rsidR="00E1163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Homework 3</w:t>
      </w:r>
    </w:p>
    <w:p w14:paraId="497F571E" w14:textId="77777777" w:rsidR="00E1163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Date: September 18</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2025</w:t>
      </w:r>
    </w:p>
    <w:p w14:paraId="497F571F" w14:textId="77777777" w:rsidR="00E11632" w:rsidRDefault="00E11632">
      <w:pPr>
        <w:jc w:val="center"/>
        <w:rPr>
          <w:rFonts w:ascii="Times New Roman" w:eastAsia="Times New Roman" w:hAnsi="Times New Roman" w:cs="Times New Roman"/>
          <w:sz w:val="22"/>
          <w:szCs w:val="22"/>
        </w:rPr>
      </w:pPr>
    </w:p>
    <w:p w14:paraId="497F5720" w14:textId="6837E5C2" w:rsidR="00E11632" w:rsidRDefault="00000000">
      <w:pPr>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Please complete and submit this homework as a </w:t>
      </w:r>
      <w:proofErr w:type="spellStart"/>
      <w:r>
        <w:rPr>
          <w:rFonts w:ascii="Times New Roman" w:eastAsia="Times New Roman" w:hAnsi="Times New Roman" w:cs="Times New Roman"/>
          <w:sz w:val="22"/>
          <w:szCs w:val="22"/>
        </w:rPr>
        <w:t>Jupyter</w:t>
      </w:r>
      <w:proofErr w:type="spellEnd"/>
      <w:r>
        <w:rPr>
          <w:rFonts w:ascii="Times New Roman" w:eastAsia="Times New Roman" w:hAnsi="Times New Roman" w:cs="Times New Roman"/>
          <w:sz w:val="22"/>
          <w:szCs w:val="22"/>
        </w:rPr>
        <w:t xml:space="preserve"> notebook</w:t>
      </w:r>
      <w:del w:id="0" w:author="Chen, Jingdan" w:date="2025-09-08T21:23:00Z" w16du:dateUtc="2025-09-09T02:23:00Z">
        <w:r w:rsidDel="00B465B4">
          <w:rPr>
            <w:rFonts w:ascii="Times New Roman" w:eastAsia="Times New Roman" w:hAnsi="Times New Roman" w:cs="Times New Roman"/>
            <w:sz w:val="22"/>
            <w:szCs w:val="22"/>
          </w:rPr>
          <w:delText xml:space="preserve"> with an accompanying .pdf</w:delText>
        </w:r>
      </w:del>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u w:val="single"/>
        </w:rPr>
        <w:t>For every plot your axes must be labeled, and if there are multiple data sets on the same plot, a legend must be provided!</w:t>
      </w:r>
      <w:ins w:id="1" w:author="Chen, Jingdan" w:date="2025-09-09T09:48:00Z" w16du:dateUtc="2025-09-09T14:48:00Z">
        <w:r w:rsidR="00F23F7E">
          <w:rPr>
            <w:rFonts w:ascii="Times New Roman" w:eastAsia="Times New Roman" w:hAnsi="Times New Roman" w:cs="Times New Roman"/>
            <w:i/>
            <w:sz w:val="22"/>
            <w:szCs w:val="22"/>
            <w:u w:val="single"/>
          </w:rPr>
          <w:t xml:space="preserve"> </w:t>
        </w:r>
        <w:bookmarkStart w:id="2" w:name="_Hlk208303868"/>
        <w:r w:rsidR="00F23F7E">
          <w:rPr>
            <w:rFonts w:ascii="Times New Roman" w:eastAsia="Times New Roman" w:hAnsi="Times New Roman" w:cs="Times New Roman"/>
            <w:i/>
            <w:sz w:val="22"/>
            <w:szCs w:val="22"/>
            <w:u w:val="single"/>
          </w:rPr>
          <w:t>P</w:t>
        </w:r>
        <w:r w:rsidR="00597DE1">
          <w:rPr>
            <w:rFonts w:ascii="Times New Roman" w:eastAsia="Times New Roman" w:hAnsi="Times New Roman" w:cs="Times New Roman"/>
            <w:i/>
            <w:sz w:val="22"/>
            <w:szCs w:val="22"/>
            <w:u w:val="single"/>
          </w:rPr>
          <w:t xml:space="preserve">lease </w:t>
        </w:r>
      </w:ins>
      <w:ins w:id="3" w:author="Chen, Jingdan" w:date="2025-09-09T09:49:00Z" w16du:dateUtc="2025-09-09T14:49:00Z">
        <w:r w:rsidR="00597DE1">
          <w:rPr>
            <w:rFonts w:ascii="Times New Roman" w:eastAsia="Times New Roman" w:hAnsi="Times New Roman" w:cs="Times New Roman"/>
            <w:i/>
            <w:sz w:val="22"/>
            <w:szCs w:val="22"/>
            <w:u w:val="single"/>
          </w:rPr>
          <w:t>split your code into several blocks</w:t>
        </w:r>
      </w:ins>
      <w:ins w:id="4" w:author="Chen, Jingdan" w:date="2025-09-09T09:50:00Z" w16du:dateUtc="2025-09-09T14:50:00Z">
        <w:r w:rsidR="003B7848">
          <w:rPr>
            <w:rFonts w:ascii="Times New Roman" w:eastAsia="Times New Roman" w:hAnsi="Times New Roman" w:cs="Times New Roman"/>
            <w:i/>
            <w:sz w:val="22"/>
            <w:szCs w:val="22"/>
            <w:u w:val="single"/>
          </w:rPr>
          <w:t xml:space="preserve"> (at least one block for each sub-question, avoiding crowding your code into a single chunk)</w:t>
        </w:r>
      </w:ins>
      <w:ins w:id="5" w:author="Chen, Jingdan" w:date="2025-09-09T09:49:00Z" w16du:dateUtc="2025-09-09T14:49:00Z">
        <w:r w:rsidR="00544FA7">
          <w:rPr>
            <w:rFonts w:ascii="Times New Roman" w:eastAsia="Times New Roman" w:hAnsi="Times New Roman" w:cs="Times New Roman"/>
            <w:i/>
            <w:sz w:val="22"/>
            <w:szCs w:val="22"/>
            <w:u w:val="single"/>
          </w:rPr>
          <w:t xml:space="preserve"> and offer appropriate print for </w:t>
        </w:r>
        <w:proofErr w:type="gramStart"/>
        <w:r w:rsidR="003B7848">
          <w:rPr>
            <w:rFonts w:ascii="Times New Roman" w:eastAsia="Times New Roman" w:hAnsi="Times New Roman" w:cs="Times New Roman"/>
            <w:i/>
            <w:sz w:val="22"/>
            <w:szCs w:val="22"/>
            <w:u w:val="single"/>
          </w:rPr>
          <w:t>your</w:t>
        </w:r>
        <w:proofErr w:type="gramEnd"/>
        <w:r w:rsidR="003B7848">
          <w:rPr>
            <w:rFonts w:ascii="Times New Roman" w:eastAsia="Times New Roman" w:hAnsi="Times New Roman" w:cs="Times New Roman"/>
            <w:i/>
            <w:sz w:val="22"/>
            <w:szCs w:val="22"/>
            <w:u w:val="single"/>
          </w:rPr>
          <w:t xml:space="preserve"> </w:t>
        </w:r>
      </w:ins>
      <w:ins w:id="6" w:author="Chen, Jingdan" w:date="2025-09-09T09:50:00Z" w16du:dateUtc="2025-09-09T14:50:00Z">
        <w:r w:rsidR="003B7848">
          <w:rPr>
            <w:rFonts w:ascii="Times New Roman" w:eastAsia="Times New Roman" w:hAnsi="Times New Roman" w:cs="Times New Roman"/>
            <w:i/>
            <w:sz w:val="22"/>
            <w:szCs w:val="22"/>
            <w:u w:val="single"/>
          </w:rPr>
          <w:t>double-check and also for my review.</w:t>
        </w:r>
      </w:ins>
      <w:bookmarkEnd w:id="2"/>
    </w:p>
    <w:p w14:paraId="497F5721" w14:textId="77777777" w:rsidR="00E11632" w:rsidRDefault="00E11632">
      <w:pPr>
        <w:jc w:val="both"/>
        <w:rPr>
          <w:rFonts w:ascii="Times New Roman" w:eastAsia="Times New Roman" w:hAnsi="Times New Roman" w:cs="Times New Roman"/>
          <w:sz w:val="22"/>
          <w:szCs w:val="22"/>
        </w:rPr>
      </w:pPr>
    </w:p>
    <w:p w14:paraId="497F5722" w14:textId="77777777" w:rsidR="00E11632"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 Molecule is a Bag of Elements!</w:t>
      </w:r>
      <w:r>
        <w:rPr>
          <w:rFonts w:ascii="Times New Roman" w:eastAsia="Times New Roman" w:hAnsi="Times New Roman" w:cs="Times New Roman"/>
          <w:color w:val="000000"/>
          <w:sz w:val="22"/>
          <w:szCs w:val="22"/>
        </w:rPr>
        <w:t xml:space="preserve"> (dataset =</w:t>
      </w:r>
      <w:r>
        <w:rPr>
          <w:rFonts w:ascii="Times New Roman" w:eastAsia="Times New Roman" w:hAnsi="Times New Roman" w:cs="Times New Roman"/>
          <w:i/>
          <w:color w:val="000000"/>
          <w:sz w:val="22"/>
          <w:szCs w:val="22"/>
        </w:rPr>
        <w:t xml:space="preserve"> Tm_200_subset_original.csv</w:t>
      </w:r>
      <w:r>
        <w:rPr>
          <w:rFonts w:ascii="Times New Roman" w:eastAsia="Times New Roman" w:hAnsi="Times New Roman" w:cs="Times New Roman"/>
          <w:color w:val="000000"/>
          <w:sz w:val="22"/>
          <w:szCs w:val="22"/>
        </w:rPr>
        <w:t xml:space="preserve">). </w:t>
      </w:r>
    </w:p>
    <w:p w14:paraId="497F5723" w14:textId="77777777" w:rsidR="00E11632" w:rsidRDefault="00E11632">
      <w:pPr>
        <w:pBdr>
          <w:top w:val="nil"/>
          <w:left w:val="nil"/>
          <w:bottom w:val="nil"/>
          <w:right w:val="nil"/>
          <w:between w:val="nil"/>
        </w:pBdr>
        <w:ind w:left="720"/>
        <w:jc w:val="both"/>
        <w:rPr>
          <w:rFonts w:ascii="Times New Roman" w:eastAsia="Times New Roman" w:hAnsi="Times New Roman" w:cs="Times New Roman"/>
          <w:b/>
          <w:color w:val="000000"/>
          <w:sz w:val="22"/>
          <w:szCs w:val="22"/>
        </w:rPr>
      </w:pPr>
    </w:p>
    <w:p w14:paraId="497F5724" w14:textId="77777777" w:rsidR="00E11632" w:rsidRDefault="00000000">
      <w:pPr>
        <w:numPr>
          <w:ilvl w:val="0"/>
          <w:numId w:val="3"/>
        </w:num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4 points) </w:t>
      </w:r>
      <w:r>
        <w:rPr>
          <w:rFonts w:ascii="Times New Roman" w:eastAsia="Times New Roman" w:hAnsi="Times New Roman" w:cs="Times New Roman"/>
          <w:color w:val="000000"/>
          <w:sz w:val="22"/>
          <w:szCs w:val="22"/>
        </w:rPr>
        <w:t xml:space="preserve">Next week, we will discuss a variety of approaches to represent chemical information in machine learning models. Here, you will create a basic representation that converts a molecule, reported as a SMILES string, into a numerical vector that we can work with. You will use a “Bag-of-Elements” vector that can be constructed for each SMILES string (this is a variation on the extremely common “Bag-of-Words” approach </w:t>
      </w:r>
      <w:hyperlink r:id="rId6">
        <w:r w:rsidR="00E11632">
          <w:rPr>
            <w:rFonts w:ascii="Times New Roman" w:eastAsia="Times New Roman" w:hAnsi="Times New Roman" w:cs="Times New Roman"/>
            <w:color w:val="0563C1"/>
            <w:sz w:val="22"/>
            <w:szCs w:val="22"/>
            <w:u w:val="single"/>
          </w:rPr>
          <w:t>https://en.wikipedia.org/wiki/Bag-of-words_model</w:t>
        </w:r>
      </w:hyperlink>
      <w:r>
        <w:rPr>
          <w:rFonts w:ascii="Times New Roman" w:eastAsia="Times New Roman" w:hAnsi="Times New Roman" w:cs="Times New Roman"/>
          <w:color w:val="000000"/>
          <w:sz w:val="22"/>
          <w:szCs w:val="22"/>
        </w:rPr>
        <w:t xml:space="preserve">) used in text analysis.  Excluding hydrogen, which you will not worry about, there are ten unique elements across all SMILES strings in the dataset: </w:t>
      </w:r>
    </w:p>
    <w:p w14:paraId="497F5725" w14:textId="77777777" w:rsidR="00E11632" w:rsidRDefault="00E11632">
      <w:pPr>
        <w:jc w:val="both"/>
        <w:rPr>
          <w:rFonts w:ascii="Times New Roman" w:eastAsia="Times New Roman" w:hAnsi="Times New Roman" w:cs="Times New Roman"/>
          <w:sz w:val="22"/>
          <w:szCs w:val="22"/>
        </w:rPr>
      </w:pPr>
    </w:p>
    <w:p w14:paraId="497F5726" w14:textId="77777777" w:rsidR="00E11632"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 ‘O’, ‘N’, ‘Cl’, ‘B’, ‘Br’, ‘I’, ‘F’, ‘S’, ‘P’]</w:t>
      </w:r>
    </w:p>
    <w:p w14:paraId="497F5727" w14:textId="77777777" w:rsidR="00E11632" w:rsidRDefault="00E11632">
      <w:pPr>
        <w:jc w:val="both"/>
        <w:rPr>
          <w:rFonts w:ascii="Times New Roman" w:eastAsia="Times New Roman" w:hAnsi="Times New Roman" w:cs="Times New Roman"/>
          <w:b/>
          <w:sz w:val="22"/>
          <w:szCs w:val="22"/>
        </w:rPr>
      </w:pPr>
    </w:p>
    <w:p w14:paraId="497F5728" w14:textId="77777777" w:rsidR="00E11632"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Write a function in Python that converts the SMILES string to a numerical “Bag-of-Elements” vector.  The vector will be a tuple of 10 natural numbers (positive integers and 0).  Each component in the vector will report the number of times that the element appears in the SMILES string of a molecule.  For a SMILES string given by “CCCCC”, the vector would have a 5 in whatever component corresponds to “C” and 0 everywhere else.  Note that you will have to be careful with how you handle Br vs B and Cl vs C.</w:t>
      </w:r>
    </w:p>
    <w:p w14:paraId="497F5729" w14:textId="77777777" w:rsidR="00E11632" w:rsidRDefault="00E11632">
      <w:pPr>
        <w:ind w:left="720"/>
        <w:jc w:val="both"/>
        <w:rPr>
          <w:rFonts w:ascii="Times New Roman" w:eastAsia="Times New Roman" w:hAnsi="Times New Roman" w:cs="Times New Roman"/>
          <w:sz w:val="22"/>
          <w:szCs w:val="22"/>
        </w:rPr>
      </w:pPr>
    </w:p>
    <w:p w14:paraId="497F572A" w14:textId="77777777" w:rsidR="00E11632" w:rsidRDefault="00000000">
      <w:pPr>
        <w:ind w:left="720"/>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Hint: Have your function take as input a SMILES string that you would like converted to a bag-of-elements vector. Within the function, start by defining a list named </w:t>
      </w:r>
      <w:proofErr w:type="spellStart"/>
      <w:r>
        <w:rPr>
          <w:rFonts w:ascii="Times New Roman" w:eastAsia="Times New Roman" w:hAnsi="Times New Roman" w:cs="Times New Roman"/>
          <w:i/>
          <w:sz w:val="22"/>
          <w:szCs w:val="22"/>
        </w:rPr>
        <w:t>search_elements</w:t>
      </w:r>
      <w:proofErr w:type="spellEnd"/>
      <w:r>
        <w:rPr>
          <w:rFonts w:ascii="Times New Roman" w:eastAsia="Times New Roman" w:hAnsi="Times New Roman" w:cs="Times New Roman"/>
          <w:i/>
          <w:sz w:val="22"/>
          <w:szCs w:val="22"/>
        </w:rPr>
        <w:t xml:space="preserve"> that contains </w:t>
      </w:r>
      <w:proofErr w:type="gramStart"/>
      <w:r>
        <w:rPr>
          <w:rFonts w:ascii="Times New Roman" w:eastAsia="Times New Roman" w:hAnsi="Times New Roman" w:cs="Times New Roman"/>
          <w:i/>
          <w:sz w:val="22"/>
          <w:szCs w:val="22"/>
        </w:rPr>
        <w:t>all of</w:t>
      </w:r>
      <w:proofErr w:type="gramEnd"/>
      <w:r>
        <w:rPr>
          <w:rFonts w:ascii="Times New Roman" w:eastAsia="Times New Roman" w:hAnsi="Times New Roman" w:cs="Times New Roman"/>
          <w:i/>
          <w:sz w:val="22"/>
          <w:szCs w:val="22"/>
        </w:rPr>
        <w:t xml:space="preserve"> the elements you are looking for, and make sure that it is ordered so that the list has the longest elements (2 letters) at the beginning. Also, define a bag-of-elements vector as a </w:t>
      </w:r>
      <w:proofErr w:type="spellStart"/>
      <w:r>
        <w:rPr>
          <w:rFonts w:ascii="Times New Roman" w:eastAsia="Times New Roman" w:hAnsi="Times New Roman" w:cs="Times New Roman"/>
          <w:i/>
          <w:sz w:val="22"/>
          <w:szCs w:val="22"/>
        </w:rPr>
        <w:t>numpy</w:t>
      </w:r>
      <w:proofErr w:type="spellEnd"/>
      <w:r>
        <w:rPr>
          <w:rFonts w:ascii="Times New Roman" w:eastAsia="Times New Roman" w:hAnsi="Times New Roman" w:cs="Times New Roman"/>
          <w:i/>
          <w:sz w:val="22"/>
          <w:szCs w:val="22"/>
        </w:rPr>
        <w:t xml:space="preserve"> vector of zeroes. Then, for a given SMILES string that your function takes in, iterate through </w:t>
      </w:r>
      <w:proofErr w:type="spellStart"/>
      <w:r>
        <w:rPr>
          <w:rFonts w:ascii="Times New Roman" w:eastAsia="Times New Roman" w:hAnsi="Times New Roman" w:cs="Times New Roman"/>
          <w:i/>
          <w:sz w:val="22"/>
          <w:szCs w:val="22"/>
        </w:rPr>
        <w:t>search_elements</w:t>
      </w:r>
      <w:proofErr w:type="spellEnd"/>
      <w:r>
        <w:rPr>
          <w:rFonts w:ascii="Times New Roman" w:eastAsia="Times New Roman" w:hAnsi="Times New Roman" w:cs="Times New Roman"/>
          <w:i/>
          <w:sz w:val="22"/>
          <w:szCs w:val="22"/>
        </w:rPr>
        <w:t xml:space="preserve">, checking the SMILES string for the presence of each element. If you find that element in the SMILES string, add 1 to the element of your bag-of-elements vector corresponding to that character, and then delete or replace the character in the SMILES string. Continue iterating until you have made it through your list of </w:t>
      </w:r>
      <w:proofErr w:type="spellStart"/>
      <w:r>
        <w:rPr>
          <w:rFonts w:ascii="Times New Roman" w:eastAsia="Times New Roman" w:hAnsi="Times New Roman" w:cs="Times New Roman"/>
          <w:i/>
          <w:sz w:val="22"/>
          <w:szCs w:val="22"/>
        </w:rPr>
        <w:t>search_elements</w:t>
      </w:r>
      <w:proofErr w:type="spellEnd"/>
      <w:r>
        <w:rPr>
          <w:rFonts w:ascii="Times New Roman" w:eastAsia="Times New Roman" w:hAnsi="Times New Roman" w:cs="Times New Roman"/>
          <w:i/>
          <w:sz w:val="22"/>
          <w:szCs w:val="22"/>
        </w:rPr>
        <w:t xml:space="preserve">. At the end, return the bag-of-elements vector.  </w:t>
      </w:r>
    </w:p>
    <w:p w14:paraId="497F572B" w14:textId="77777777" w:rsidR="00E11632" w:rsidRDefault="00E11632">
      <w:pPr>
        <w:ind w:left="720"/>
        <w:jc w:val="both"/>
        <w:rPr>
          <w:rFonts w:ascii="Times New Roman" w:eastAsia="Times New Roman" w:hAnsi="Times New Roman" w:cs="Times New Roman"/>
          <w:sz w:val="22"/>
          <w:szCs w:val="22"/>
        </w:rPr>
      </w:pPr>
    </w:p>
    <w:p w14:paraId="497F572C" w14:textId="282E4714" w:rsidR="00E11632"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4 points) </w:t>
      </w:r>
      <w:r>
        <w:rPr>
          <w:rFonts w:ascii="Times New Roman" w:eastAsia="Times New Roman" w:hAnsi="Times New Roman" w:cs="Times New Roman"/>
          <w:color w:val="000000"/>
          <w:sz w:val="22"/>
          <w:szCs w:val="22"/>
        </w:rPr>
        <w:t>Write a function to compute the norm between two Bag-of-Elements vectors using the dot product as a metric for the similarity/dissimilarity between two molecules.</w:t>
      </w:r>
      <w:ins w:id="7" w:author="Chen, Jingdan" w:date="2025-09-09T09:48:00Z" w16du:dateUtc="2025-09-09T14:48:00Z">
        <w:r w:rsidR="00675F13" w:rsidRPr="00675F13">
          <w:t xml:space="preserve"> </w:t>
        </w:r>
        <w:r w:rsidR="00675F13" w:rsidRPr="00F23F7E">
          <w:rPr>
            <w:rFonts w:ascii="Times New Roman" w:eastAsia="Times New Roman" w:hAnsi="Times New Roman" w:cs="Times New Roman"/>
            <w:i/>
            <w:iCs/>
            <w:color w:val="000000"/>
            <w:sz w:val="22"/>
            <w:szCs w:val="22"/>
            <w:rPrChange w:id="8" w:author="Chen, Jingdan" w:date="2025-09-09T09:48:00Z" w16du:dateUtc="2025-09-09T14:48:00Z">
              <w:rPr>
                <w:rFonts w:ascii="Times New Roman" w:eastAsia="Times New Roman" w:hAnsi="Times New Roman" w:cs="Times New Roman"/>
                <w:color w:val="000000"/>
                <w:sz w:val="22"/>
                <w:szCs w:val="22"/>
              </w:rPr>
            </w:rPrChange>
          </w:rPr>
          <w:t>Note</w:t>
        </w:r>
        <w:r w:rsidR="00F23F7E">
          <w:rPr>
            <w:rFonts w:ascii="Times New Roman" w:eastAsia="Times New Roman" w:hAnsi="Times New Roman" w:cs="Times New Roman"/>
            <w:i/>
            <w:iCs/>
            <w:color w:val="000000"/>
            <w:sz w:val="22"/>
            <w:szCs w:val="22"/>
          </w:rPr>
          <w:t>:</w:t>
        </w:r>
        <w:r w:rsidR="00675F13" w:rsidRPr="00F23F7E">
          <w:rPr>
            <w:rFonts w:ascii="Times New Roman" w:eastAsia="Times New Roman" w:hAnsi="Times New Roman" w:cs="Times New Roman"/>
            <w:i/>
            <w:iCs/>
            <w:color w:val="000000"/>
            <w:sz w:val="22"/>
            <w:szCs w:val="22"/>
            <w:rPrChange w:id="9" w:author="Chen, Jingdan" w:date="2025-09-09T09:48:00Z" w16du:dateUtc="2025-09-09T14:48:00Z">
              <w:rPr>
                <w:rFonts w:ascii="Times New Roman" w:eastAsia="Times New Roman" w:hAnsi="Times New Roman" w:cs="Times New Roman"/>
                <w:color w:val="000000"/>
                <w:sz w:val="22"/>
                <w:szCs w:val="22"/>
              </w:rPr>
            </w:rPrChange>
          </w:rPr>
          <w:t xml:space="preserve"> </w:t>
        </w:r>
        <w:proofErr w:type="gramStart"/>
        <w:r w:rsidR="00675F13" w:rsidRPr="00F23F7E">
          <w:rPr>
            <w:rFonts w:ascii="Times New Roman" w:eastAsia="Times New Roman" w:hAnsi="Times New Roman" w:cs="Times New Roman"/>
            <w:i/>
            <w:iCs/>
            <w:color w:val="000000"/>
            <w:sz w:val="22"/>
            <w:szCs w:val="22"/>
            <w:rPrChange w:id="10" w:author="Chen, Jingdan" w:date="2025-09-09T09:48:00Z" w16du:dateUtc="2025-09-09T14:48:00Z">
              <w:rPr>
                <w:rFonts w:ascii="Times New Roman" w:eastAsia="Times New Roman" w:hAnsi="Times New Roman" w:cs="Times New Roman"/>
                <w:color w:val="000000"/>
                <w:sz w:val="22"/>
                <w:szCs w:val="22"/>
              </w:rPr>
            </w:rPrChange>
          </w:rPr>
          <w:t>the</w:t>
        </w:r>
        <w:proofErr w:type="gramEnd"/>
        <w:r w:rsidR="00675F13" w:rsidRPr="00F23F7E">
          <w:rPr>
            <w:rFonts w:ascii="Times New Roman" w:eastAsia="Times New Roman" w:hAnsi="Times New Roman" w:cs="Times New Roman"/>
            <w:i/>
            <w:iCs/>
            <w:color w:val="000000"/>
            <w:sz w:val="22"/>
            <w:szCs w:val="22"/>
            <w:rPrChange w:id="11" w:author="Chen, Jingdan" w:date="2025-09-09T09:48:00Z" w16du:dateUtc="2025-09-09T14:48:00Z">
              <w:rPr>
                <w:rFonts w:ascii="Times New Roman" w:eastAsia="Times New Roman" w:hAnsi="Times New Roman" w:cs="Times New Roman"/>
                <w:color w:val="000000"/>
                <w:sz w:val="22"/>
                <w:szCs w:val="22"/>
              </w:rPr>
            </w:rPrChange>
          </w:rPr>
          <w:t xml:space="preserve"> Bag-of-Elements vector is not normalized - try normalizing the vectors and checking if that changes your results.</w:t>
        </w:r>
      </w:ins>
      <w:r>
        <w:rPr>
          <w:rFonts w:ascii="Times New Roman" w:eastAsia="Times New Roman" w:hAnsi="Times New Roman" w:cs="Times New Roman"/>
          <w:color w:val="000000"/>
          <w:sz w:val="22"/>
          <w:szCs w:val="22"/>
        </w:rPr>
        <w:t xml:space="preserve">  Identify the three “most similar” and the three “most dissimilar” pairs of molecules in the dataset based on this distance metric and plot the 2D molecular structures in your </w:t>
      </w:r>
      <w:proofErr w:type="spellStart"/>
      <w:r>
        <w:rPr>
          <w:rFonts w:ascii="Times New Roman" w:eastAsia="Times New Roman" w:hAnsi="Times New Roman" w:cs="Times New Roman"/>
          <w:color w:val="000000"/>
          <w:sz w:val="22"/>
          <w:szCs w:val="22"/>
        </w:rPr>
        <w:t>Jupyter</w:t>
      </w:r>
      <w:proofErr w:type="spellEnd"/>
      <w:r>
        <w:rPr>
          <w:rFonts w:ascii="Times New Roman" w:eastAsia="Times New Roman" w:hAnsi="Times New Roman" w:cs="Times New Roman"/>
          <w:color w:val="000000"/>
          <w:sz w:val="22"/>
          <w:szCs w:val="22"/>
        </w:rPr>
        <w:t xml:space="preserve"> notebook (see </w:t>
      </w:r>
      <w:proofErr w:type="spellStart"/>
      <w:r>
        <w:rPr>
          <w:rFonts w:ascii="Times New Roman" w:eastAsia="Times New Roman" w:hAnsi="Times New Roman" w:cs="Times New Roman"/>
          <w:color w:val="000000"/>
          <w:sz w:val="22"/>
          <w:szCs w:val="22"/>
        </w:rPr>
        <w:t>RDkit</w:t>
      </w:r>
      <w:proofErr w:type="spellEnd"/>
      <w:r>
        <w:rPr>
          <w:rFonts w:ascii="Times New Roman" w:eastAsia="Times New Roman" w:hAnsi="Times New Roman" w:cs="Times New Roman"/>
          <w:color w:val="000000"/>
          <w:sz w:val="22"/>
          <w:szCs w:val="22"/>
        </w:rPr>
        <w:t xml:space="preserve"> instructions in the last homework).  What limitations might there be to using this similarity metric? What features of molecules are not included in the Bag-of-Elements approach?</w:t>
      </w:r>
    </w:p>
    <w:p w14:paraId="497F572D" w14:textId="77777777" w:rsidR="00E11632" w:rsidRDefault="00E11632">
      <w:pPr>
        <w:pBdr>
          <w:top w:val="nil"/>
          <w:left w:val="nil"/>
          <w:bottom w:val="nil"/>
          <w:right w:val="nil"/>
          <w:between w:val="nil"/>
        </w:pBdr>
        <w:ind w:left="720"/>
        <w:jc w:val="both"/>
        <w:rPr>
          <w:rFonts w:ascii="Times New Roman" w:eastAsia="Times New Roman" w:hAnsi="Times New Roman" w:cs="Times New Roman"/>
          <w:color w:val="000000"/>
          <w:sz w:val="22"/>
          <w:szCs w:val="22"/>
        </w:rPr>
      </w:pPr>
    </w:p>
    <w:p w14:paraId="497F572E" w14:textId="77777777" w:rsidR="00E11632"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w:t>
      </w:r>
      <w:r>
        <w:rPr>
          <w:rFonts w:ascii="Times New Roman" w:eastAsia="Times New Roman" w:hAnsi="Times New Roman" w:cs="Times New Roman"/>
          <w:b/>
          <w:color w:val="000000"/>
          <w:sz w:val="22"/>
          <w:szCs w:val="22"/>
        </w:rPr>
        <w:t xml:space="preserve">2 points) </w:t>
      </w:r>
      <w:r>
        <w:rPr>
          <w:rFonts w:ascii="Times New Roman" w:eastAsia="Times New Roman" w:hAnsi="Times New Roman" w:cs="Times New Roman"/>
          <w:color w:val="000000"/>
          <w:sz w:val="22"/>
          <w:szCs w:val="22"/>
        </w:rPr>
        <w:t>Repeat (b) for a different metric: the L2 norm of the difference between two vectors. How does changing the concept of distance impact your findings?</w:t>
      </w:r>
      <w:r>
        <w:rPr>
          <w:rFonts w:ascii="Times New Roman" w:eastAsia="Times New Roman" w:hAnsi="Times New Roman" w:cs="Times New Roman"/>
          <w:color w:val="000000"/>
          <w:sz w:val="22"/>
          <w:szCs w:val="22"/>
        </w:rPr>
        <w:br/>
      </w:r>
    </w:p>
    <w:p w14:paraId="497F572F" w14:textId="77777777" w:rsidR="00E11632" w:rsidRDefault="00E11632">
      <w:pPr>
        <w:jc w:val="both"/>
        <w:rPr>
          <w:rFonts w:ascii="Times New Roman" w:eastAsia="Times New Roman" w:hAnsi="Times New Roman" w:cs="Times New Roman"/>
          <w:sz w:val="22"/>
          <w:szCs w:val="22"/>
        </w:rPr>
      </w:pPr>
    </w:p>
    <w:p w14:paraId="497F5730" w14:textId="77777777" w:rsidR="00E11632" w:rsidRDefault="00E11632">
      <w:pPr>
        <w:jc w:val="both"/>
        <w:rPr>
          <w:rFonts w:ascii="Times New Roman" w:eastAsia="Times New Roman" w:hAnsi="Times New Roman" w:cs="Times New Roman"/>
          <w:sz w:val="22"/>
          <w:szCs w:val="22"/>
        </w:rPr>
      </w:pPr>
    </w:p>
    <w:p w14:paraId="497F5731" w14:textId="77777777" w:rsidR="00E11632" w:rsidRDefault="00E11632">
      <w:pPr>
        <w:jc w:val="both"/>
        <w:rPr>
          <w:rFonts w:ascii="Times New Roman" w:eastAsia="Times New Roman" w:hAnsi="Times New Roman" w:cs="Times New Roman"/>
          <w:sz w:val="22"/>
          <w:szCs w:val="22"/>
        </w:rPr>
      </w:pPr>
    </w:p>
    <w:p w14:paraId="497F5732" w14:textId="77777777" w:rsidR="00E11632" w:rsidRDefault="00E11632">
      <w:pPr>
        <w:jc w:val="both"/>
        <w:rPr>
          <w:rFonts w:ascii="Times New Roman" w:eastAsia="Times New Roman" w:hAnsi="Times New Roman" w:cs="Times New Roman"/>
          <w:sz w:val="22"/>
          <w:szCs w:val="22"/>
        </w:rPr>
      </w:pPr>
    </w:p>
    <w:p w14:paraId="497F5733" w14:textId="77777777" w:rsidR="00E11632"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Linear Regression for Melting Points. </w:t>
      </w:r>
      <w:r>
        <w:rPr>
          <w:rFonts w:ascii="Times New Roman" w:eastAsia="Times New Roman" w:hAnsi="Times New Roman" w:cs="Times New Roman"/>
          <w:color w:val="000000"/>
          <w:sz w:val="22"/>
          <w:szCs w:val="22"/>
        </w:rPr>
        <w:t>(dataset =</w:t>
      </w:r>
      <w:r>
        <w:rPr>
          <w:rFonts w:ascii="Times New Roman" w:eastAsia="Times New Roman" w:hAnsi="Times New Roman" w:cs="Times New Roman"/>
          <w:i/>
          <w:color w:val="000000"/>
          <w:sz w:val="22"/>
          <w:szCs w:val="22"/>
        </w:rPr>
        <w:t xml:space="preserve"> Tm_200_subset_original.csv</w:t>
      </w:r>
      <w:r>
        <w:rPr>
          <w:rFonts w:ascii="Times New Roman" w:eastAsia="Times New Roman" w:hAnsi="Times New Roman" w:cs="Times New Roman"/>
          <w:color w:val="000000"/>
          <w:sz w:val="22"/>
          <w:szCs w:val="22"/>
        </w:rPr>
        <w:t xml:space="preserve">). </w:t>
      </w:r>
    </w:p>
    <w:p w14:paraId="497F5734" w14:textId="77777777" w:rsidR="00E11632" w:rsidRDefault="00E11632">
      <w:pPr>
        <w:pBdr>
          <w:top w:val="nil"/>
          <w:left w:val="nil"/>
          <w:bottom w:val="nil"/>
          <w:right w:val="nil"/>
          <w:between w:val="nil"/>
        </w:pBdr>
        <w:ind w:left="720"/>
        <w:jc w:val="both"/>
        <w:rPr>
          <w:rFonts w:ascii="Times New Roman" w:eastAsia="Times New Roman" w:hAnsi="Times New Roman" w:cs="Times New Roman"/>
          <w:b/>
          <w:color w:val="000000"/>
          <w:sz w:val="22"/>
          <w:szCs w:val="22"/>
        </w:rPr>
      </w:pPr>
    </w:p>
    <w:p w14:paraId="497F5735" w14:textId="77777777" w:rsidR="00E11632" w:rsidRDefault="00000000">
      <w:pPr>
        <w:pBdr>
          <w:top w:val="nil"/>
          <w:left w:val="nil"/>
          <w:bottom w:val="nil"/>
          <w:right w:val="nil"/>
          <w:between w:val="nil"/>
        </w:pBdr>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 we will test how successfully we can predict the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xml:space="preserve"> of a molecule based on its chemical structure using the “Bag-of-Elements” molecular representation.</w:t>
      </w:r>
    </w:p>
    <w:p w14:paraId="497F5736" w14:textId="77777777" w:rsidR="00E11632" w:rsidRDefault="00E11632">
      <w:pPr>
        <w:jc w:val="both"/>
        <w:rPr>
          <w:rFonts w:ascii="Times New Roman" w:eastAsia="Times New Roman" w:hAnsi="Times New Roman" w:cs="Times New Roman"/>
          <w:b/>
          <w:sz w:val="22"/>
          <w:szCs w:val="22"/>
        </w:rPr>
      </w:pPr>
    </w:p>
    <w:p w14:paraId="497F5737" w14:textId="77777777" w:rsidR="00E11632"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 xml:space="preserve">First, we must guard against bias by dividing up the 201 training points into a training and a test set to reduce model overfitting.  Split the original 201-point dataset into two datasets, one that is 80% and called the “training” data and the other which is 20% called the “test” data. Make the split with the first 160 data points in the file being for training, and the next 41 datapoints being for testing. Make sure that each molecule only appears in </w:t>
      </w:r>
      <w:r>
        <w:rPr>
          <w:rFonts w:ascii="Times New Roman" w:eastAsia="Times New Roman" w:hAnsi="Times New Roman" w:cs="Times New Roman"/>
          <w:b/>
          <w:color w:val="000000"/>
          <w:sz w:val="22"/>
          <w:szCs w:val="22"/>
        </w:rPr>
        <w:t>either</w:t>
      </w:r>
      <w:r>
        <w:rPr>
          <w:rFonts w:ascii="Times New Roman" w:eastAsia="Times New Roman" w:hAnsi="Times New Roman" w:cs="Times New Roman"/>
          <w:color w:val="000000"/>
          <w:sz w:val="22"/>
          <w:szCs w:val="22"/>
        </w:rPr>
        <w:t xml:space="preserve"> the training or test data sets, and not both. Report the mean and standard deviation of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the number of atoms, dipole moment, and quadrupole moment in both the training and test sets. Is the data in your test set representative of that in your training set?</w:t>
      </w:r>
    </w:p>
    <w:p w14:paraId="497F5738" w14:textId="77777777" w:rsidR="00E11632" w:rsidRDefault="00E11632">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497F5739" w14:textId="77777777" w:rsidR="00E11632"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4 points</w:t>
      </w:r>
      <w:r>
        <w:rPr>
          <w:rFonts w:ascii="Times New Roman" w:eastAsia="Times New Roman" w:hAnsi="Times New Roman" w:cs="Times New Roman"/>
          <w:color w:val="000000"/>
          <w:sz w:val="22"/>
          <w:szCs w:val="22"/>
        </w:rPr>
        <w:t>) Using the scikit-learn implementation (</w:t>
      </w:r>
      <w:proofErr w:type="spellStart"/>
      <w:proofErr w:type="gramStart"/>
      <w:r>
        <w:rPr>
          <w:rFonts w:ascii="Times New Roman" w:eastAsia="Times New Roman" w:hAnsi="Times New Roman" w:cs="Times New Roman"/>
          <w:i/>
          <w:color w:val="000000"/>
          <w:sz w:val="22"/>
          <w:szCs w:val="22"/>
        </w:rPr>
        <w:t>sklearn.linear</w:t>
      </w:r>
      <w:proofErr w:type="gramEnd"/>
      <w:r>
        <w:rPr>
          <w:rFonts w:ascii="Times New Roman" w:eastAsia="Times New Roman" w:hAnsi="Times New Roman" w:cs="Times New Roman"/>
          <w:i/>
          <w:color w:val="000000"/>
          <w:sz w:val="22"/>
          <w:szCs w:val="22"/>
        </w:rPr>
        <w:t>_model.LinearRegression</w:t>
      </w:r>
      <w:proofErr w:type="spellEnd"/>
      <w:r>
        <w:rPr>
          <w:rFonts w:ascii="Times New Roman" w:eastAsia="Times New Roman" w:hAnsi="Times New Roman" w:cs="Times New Roman"/>
          <w:color w:val="000000"/>
          <w:sz w:val="22"/>
          <w:szCs w:val="22"/>
        </w:rPr>
        <w:t>), fit three linear regression models to the training datasets and then assess their performance on the test data sets: one that correlates T</w:t>
      </w:r>
      <w:r>
        <w:rPr>
          <w:rFonts w:ascii="Times New Roman" w:eastAsia="Times New Roman" w:hAnsi="Times New Roman" w:cs="Times New Roman"/>
          <w:color w:val="000000"/>
          <w:sz w:val="22"/>
          <w:szCs w:val="22"/>
          <w:vertAlign w:val="subscript"/>
        </w:rPr>
        <w:t xml:space="preserve">m </w:t>
      </w:r>
      <w:r>
        <w:rPr>
          <w:rFonts w:ascii="Times New Roman" w:eastAsia="Times New Roman" w:hAnsi="Times New Roman" w:cs="Times New Roman"/>
          <w:color w:val="000000"/>
          <w:sz w:val="22"/>
          <w:szCs w:val="22"/>
        </w:rPr>
        <w:t>vs the number of atoms, one that correlates T</w:t>
      </w:r>
      <w:r>
        <w:rPr>
          <w:rFonts w:ascii="Times New Roman" w:eastAsia="Times New Roman" w:hAnsi="Times New Roman" w:cs="Times New Roman"/>
          <w:color w:val="000000"/>
          <w:sz w:val="22"/>
          <w:szCs w:val="22"/>
          <w:vertAlign w:val="subscript"/>
        </w:rPr>
        <w:t xml:space="preserve">m </w:t>
      </w:r>
      <w:r>
        <w:rPr>
          <w:rFonts w:ascii="Times New Roman" w:eastAsia="Times New Roman" w:hAnsi="Times New Roman" w:cs="Times New Roman"/>
          <w:color w:val="000000"/>
          <w:sz w:val="22"/>
          <w:szCs w:val="22"/>
        </w:rPr>
        <w:t>vs dipole moment, and one that correlates T</w:t>
      </w:r>
      <w:r>
        <w:rPr>
          <w:rFonts w:ascii="Times New Roman" w:eastAsia="Times New Roman" w:hAnsi="Times New Roman" w:cs="Times New Roman"/>
          <w:color w:val="000000"/>
          <w:sz w:val="22"/>
          <w:szCs w:val="22"/>
          <w:vertAlign w:val="subscript"/>
        </w:rPr>
        <w:t xml:space="preserve">m </w:t>
      </w:r>
      <w:r>
        <w:rPr>
          <w:rFonts w:ascii="Times New Roman" w:eastAsia="Times New Roman" w:hAnsi="Times New Roman" w:cs="Times New Roman"/>
          <w:color w:val="000000"/>
          <w:sz w:val="22"/>
          <w:szCs w:val="22"/>
        </w:rPr>
        <w:t>vs quadrupole moment. Report the relative goodness of fits using the coefficient of determination (R</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and the root mean squared error (RMSE) for the training and test datasets for each of the three models. Use </w:t>
      </w:r>
      <w:proofErr w:type="spellStart"/>
      <w:r>
        <w:rPr>
          <w:rFonts w:ascii="Times New Roman" w:eastAsia="Times New Roman" w:hAnsi="Times New Roman" w:cs="Times New Roman"/>
          <w:color w:val="000000"/>
          <w:sz w:val="22"/>
          <w:szCs w:val="22"/>
        </w:rPr>
        <w:t>sklearn’s</w:t>
      </w:r>
      <w:proofErr w:type="spellEnd"/>
      <w:r>
        <w:rPr>
          <w:rFonts w:ascii="Times New Roman" w:eastAsia="Times New Roman" w:hAnsi="Times New Roman" w:cs="Times New Roman"/>
          <w:color w:val="000000"/>
          <w:sz w:val="22"/>
          <w:szCs w:val="22"/>
        </w:rPr>
        <w:t xml:space="preserve"> metrics library (</w:t>
      </w:r>
      <w:hyperlink r:id="rId7" w:anchor="module-sklearn.metrics">
        <w:r w:rsidR="00E11632">
          <w:rPr>
            <w:rFonts w:ascii="Times New Roman" w:eastAsia="Times New Roman" w:hAnsi="Times New Roman" w:cs="Times New Roman"/>
            <w:color w:val="0563C1"/>
            <w:sz w:val="22"/>
            <w:szCs w:val="22"/>
            <w:u w:val="single"/>
          </w:rPr>
          <w:t>https://scikit-learn.org/stable/modules/classes.html#module-sklearn.metrics</w:t>
        </w:r>
      </w:hyperlink>
      <w:r>
        <w:rPr>
          <w:rFonts w:ascii="Times New Roman" w:eastAsia="Times New Roman" w:hAnsi="Times New Roman" w:cs="Times New Roman"/>
          <w:color w:val="000000"/>
          <w:sz w:val="22"/>
          <w:szCs w:val="22"/>
        </w:rPr>
        <w:t>) to do this. Does dipole moment, quadrupole moment, or number of atoms correlate most strongly with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In each model is the performance on the training or test data superior?</w:t>
      </w:r>
    </w:p>
    <w:p w14:paraId="497F573A" w14:textId="77777777" w:rsidR="00E11632" w:rsidRDefault="00E11632">
      <w:pPr>
        <w:jc w:val="both"/>
        <w:rPr>
          <w:rFonts w:ascii="Times New Roman" w:eastAsia="Times New Roman" w:hAnsi="Times New Roman" w:cs="Times New Roman"/>
          <w:sz w:val="22"/>
          <w:szCs w:val="22"/>
        </w:rPr>
      </w:pPr>
    </w:p>
    <w:p w14:paraId="497F573B" w14:textId="77777777" w:rsidR="00E11632"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3 points</w:t>
      </w:r>
      <w:r>
        <w:rPr>
          <w:rFonts w:ascii="Times New Roman" w:eastAsia="Times New Roman" w:hAnsi="Times New Roman" w:cs="Times New Roman"/>
          <w:color w:val="000000"/>
          <w:sz w:val="22"/>
          <w:szCs w:val="22"/>
        </w:rPr>
        <w:t>) Last, we will extend our method to multilinear regression by using our “Bag-of-Elements” vector as the feature for prediction. Use the scikit-learn linear regression routine in (b) to fit a model on the training set using the Bag-of-Elements vector, and then apply this to the held-out test set. Report the RMSE and R</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on the training and test sets. </w:t>
      </w:r>
    </w:p>
    <w:p w14:paraId="497F573C" w14:textId="77777777" w:rsidR="00E11632" w:rsidRDefault="00E11632">
      <w:pPr>
        <w:pBdr>
          <w:top w:val="nil"/>
          <w:left w:val="nil"/>
          <w:bottom w:val="nil"/>
          <w:right w:val="nil"/>
          <w:between w:val="nil"/>
        </w:pBdr>
        <w:ind w:left="1080"/>
        <w:jc w:val="both"/>
        <w:rPr>
          <w:rFonts w:ascii="Times New Roman" w:eastAsia="Times New Roman" w:hAnsi="Times New Roman" w:cs="Times New Roman"/>
          <w:i/>
          <w:color w:val="000000"/>
          <w:sz w:val="22"/>
          <w:szCs w:val="22"/>
        </w:rPr>
      </w:pPr>
    </w:p>
    <w:p w14:paraId="497F573D" w14:textId="77777777" w:rsidR="00E11632" w:rsidRDefault="00000000">
      <w:pPr>
        <w:pBdr>
          <w:top w:val="nil"/>
          <w:left w:val="nil"/>
          <w:bottom w:val="nil"/>
          <w:right w:val="nil"/>
          <w:between w:val="nil"/>
        </w:pBdr>
        <w:ind w:left="1080"/>
        <w:jc w:val="both"/>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Hint: If you are having trouble figuring out how to do multilinear regression, try consulting the scikit-learn documentation and looking through some of their examples! This is a good life skill to possess.</w:t>
      </w:r>
    </w:p>
    <w:p w14:paraId="497F573E" w14:textId="77777777" w:rsidR="00E11632" w:rsidRDefault="00E11632">
      <w:pPr>
        <w:pBdr>
          <w:top w:val="nil"/>
          <w:left w:val="nil"/>
          <w:bottom w:val="nil"/>
          <w:right w:val="nil"/>
          <w:between w:val="nil"/>
        </w:pBdr>
        <w:ind w:left="1080"/>
        <w:jc w:val="both"/>
        <w:rPr>
          <w:rFonts w:ascii="Times New Roman" w:eastAsia="Times New Roman" w:hAnsi="Times New Roman" w:cs="Times New Roman"/>
          <w:color w:val="000000"/>
          <w:sz w:val="22"/>
          <w:szCs w:val="22"/>
        </w:rPr>
      </w:pPr>
    </w:p>
    <w:sectPr w:rsidR="00E116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34331"/>
    <w:multiLevelType w:val="multilevel"/>
    <w:tmpl w:val="BE2418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3D1366"/>
    <w:multiLevelType w:val="multilevel"/>
    <w:tmpl w:val="A57E4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2618A9"/>
    <w:multiLevelType w:val="multilevel"/>
    <w:tmpl w:val="9736779E"/>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5546421">
    <w:abstractNumId w:val="1"/>
  </w:num>
  <w:num w:numId="2" w16cid:durableId="1672635621">
    <w:abstractNumId w:val="0"/>
  </w:num>
  <w:num w:numId="3" w16cid:durableId="8417459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en, Jingdan">
    <w15:presenceInfo w15:providerId="AD" w15:userId="S::jingdan2@illinois.edu::7edfe9f4-5e39-44c9-90da-7e08c504f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632"/>
    <w:rsid w:val="003B7848"/>
    <w:rsid w:val="00404300"/>
    <w:rsid w:val="00544FA7"/>
    <w:rsid w:val="00597DE1"/>
    <w:rsid w:val="00675F13"/>
    <w:rsid w:val="00B465B4"/>
    <w:rsid w:val="00E11632"/>
    <w:rsid w:val="00F2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F571B"/>
  <w15:docId w15:val="{E096ED76-E68F-9C4D-B1EF-4A3A0525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A3B37"/>
    <w:pPr>
      <w:ind w:left="720"/>
      <w:contextualSpacing/>
    </w:pPr>
  </w:style>
  <w:style w:type="character" w:styleId="Hyperlink">
    <w:name w:val="Hyperlink"/>
    <w:basedOn w:val="DefaultParagraphFont"/>
    <w:uiPriority w:val="99"/>
    <w:unhideWhenUsed/>
    <w:rsid w:val="00806A59"/>
    <w:rPr>
      <w:color w:val="0563C1" w:themeColor="hyperlink"/>
      <w:u w:val="single"/>
    </w:rPr>
  </w:style>
  <w:style w:type="character" w:styleId="UnresolvedMention">
    <w:name w:val="Unresolved Mention"/>
    <w:basedOn w:val="DefaultParagraphFont"/>
    <w:uiPriority w:val="99"/>
    <w:semiHidden/>
    <w:unhideWhenUsed/>
    <w:rsid w:val="00806A5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4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class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g-of-words_mod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6o3xY2nISEZXrEvJY9Jdvl/YQ==">CgMxLjA4AHINMTkyOTI0MzEzMzgwOQ==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Nick</dc:creator>
  <cp:lastModifiedBy>Chen, Jingdan</cp:lastModifiedBy>
  <cp:revision>7</cp:revision>
  <dcterms:created xsi:type="dcterms:W3CDTF">2022-02-01T19:53:00Z</dcterms:created>
  <dcterms:modified xsi:type="dcterms:W3CDTF">2025-09-09T14:50:00Z</dcterms:modified>
</cp:coreProperties>
</file>